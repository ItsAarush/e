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AE7" w:rsidRDefault="001C2B28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413AE7" w:rsidRDefault="001C2B2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413AE7" w:rsidRDefault="00413AE7">
      <w:pPr>
        <w:jc w:val="center"/>
        <w:rPr>
          <w:sz w:val="28"/>
          <w:szCs w:val="28"/>
        </w:rPr>
      </w:pPr>
    </w:p>
    <w:p w:rsidR="00413AE7" w:rsidRDefault="009308EA">
      <w:pPr>
        <w:jc w:val="center"/>
        <w:rPr>
          <w:sz w:val="28"/>
          <w:szCs w:val="28"/>
        </w:rPr>
      </w:pPr>
      <w:r>
        <w:pict w14:anchorId="3739F34C">
          <v:rect id="_x0000_i1025" style="width:0;height:1.5pt" o:hralign="center" o:hrstd="t" o:hr="t" fillcolor="#a0a0a0" stroked="f"/>
        </w:pict>
      </w:r>
    </w:p>
    <w:p w:rsidR="00413AE7" w:rsidRDefault="00413AE7">
      <w:pPr>
        <w:jc w:val="center"/>
        <w:rPr>
          <w:sz w:val="28"/>
          <w:szCs w:val="28"/>
        </w:rPr>
      </w:pPr>
    </w:p>
    <w:p w:rsidR="00413AE7" w:rsidRDefault="00413AE7">
      <w:pPr>
        <w:jc w:val="center"/>
        <w:rPr>
          <w:sz w:val="28"/>
          <w:szCs w:val="28"/>
        </w:rPr>
      </w:pPr>
    </w:p>
    <w:p w:rsidR="00413AE7" w:rsidRDefault="00413AE7">
      <w:pPr>
        <w:jc w:val="center"/>
        <w:rPr>
          <w:sz w:val="28"/>
          <w:szCs w:val="28"/>
        </w:rPr>
      </w:pPr>
    </w:p>
    <w:p w:rsidR="00413AE7" w:rsidRDefault="001C2B28">
      <w:pPr>
        <w:numPr>
          <w:ilvl w:val="0"/>
          <w:numId w:val="6"/>
        </w:numPr>
        <w:rPr>
          <w:sz w:val="28"/>
          <w:szCs w:val="28"/>
        </w:rPr>
        <w:pPrChange w:id="0" w:author="Other Author" w:date="2020-08-09T09:31:00Z">
          <w:pPr>
            <w:numPr>
              <w:numId w:val="2"/>
            </w:numPr>
            <w:ind w:left="720" w:hanging="360"/>
          </w:pPr>
        </w:pPrChange>
      </w:pPr>
      <w:r>
        <w:rPr>
          <w:sz w:val="28"/>
          <w:szCs w:val="28"/>
        </w:rPr>
        <w:t>Write the title of your project.</w:t>
      </w:r>
    </w:p>
    <w:p w:rsidR="000E315A" w:rsidRDefault="009308EA">
      <w:pPr>
        <w:rPr>
          <w:ins w:id="1" w:author="Other Author" w:date="2020-08-09T09:31:00Z"/>
          <w:sz w:val="28"/>
          <w:szCs w:val="28"/>
        </w:rPr>
      </w:pPr>
      <w:r>
        <w:rPr>
          <w:sz w:val="28"/>
          <w:szCs w:val="28"/>
        </w:rPr>
        <w:t>Plant game</w:t>
      </w:r>
    </w:p>
    <w:p w:rsidR="0025379F" w:rsidRDefault="0025379F">
      <w:pPr>
        <w:rPr>
          <w:del w:id="2" w:author="Other Author" w:date="2020-08-09T09:31:00Z"/>
        </w:rPr>
      </w:pPr>
      <w:del w:id="3" w:author="Other Author" w:date="2020-08-09T09:31:00Z">
        <w:r>
          <w:delText>The planting game</w:delText>
        </w:r>
      </w:del>
    </w:p>
    <w:p w:rsidR="00413AE7" w:rsidRDefault="009308EA">
      <w:pPr>
        <w:rPr>
          <w:sz w:val="28"/>
          <w:szCs w:val="28"/>
        </w:rPr>
      </w:pPr>
      <w:r>
        <w:pict w14:anchorId="78EF82E6">
          <v:rect id="_x0000_i1026" style="width:0;height:1.5pt" o:hralign="center" o:hrstd="t" o:hr="t" fillcolor="#a0a0a0" stroked="f"/>
        </w:pict>
      </w:r>
    </w:p>
    <w:p w:rsidR="00413AE7" w:rsidRDefault="00413AE7">
      <w:pPr>
        <w:rPr>
          <w:sz w:val="28"/>
          <w:szCs w:val="28"/>
        </w:rPr>
      </w:pPr>
    </w:p>
    <w:p w:rsidR="00413AE7" w:rsidRDefault="00413AE7">
      <w:pPr>
        <w:rPr>
          <w:sz w:val="28"/>
          <w:szCs w:val="28"/>
        </w:rPr>
      </w:pPr>
    </w:p>
    <w:p w:rsidR="00413AE7" w:rsidRDefault="001C2B28">
      <w:pPr>
        <w:numPr>
          <w:ilvl w:val="0"/>
          <w:numId w:val="6"/>
        </w:numPr>
        <w:rPr>
          <w:sz w:val="28"/>
          <w:szCs w:val="28"/>
        </w:rPr>
        <w:pPrChange w:id="4" w:author="Other Author" w:date="2020-08-09T09:31:00Z">
          <w:pPr>
            <w:numPr>
              <w:numId w:val="2"/>
            </w:numPr>
            <w:ind w:left="720" w:hanging="360"/>
          </w:pPr>
        </w:pPrChange>
      </w:pPr>
      <w:r>
        <w:rPr>
          <w:sz w:val="28"/>
          <w:szCs w:val="28"/>
        </w:rPr>
        <w:t xml:space="preserve">What is the goal of the game? </w:t>
      </w:r>
    </w:p>
    <w:p w:rsidR="000E315A" w:rsidRDefault="009308EA">
      <w:pPr>
        <w:ind w:left="720"/>
        <w:rPr>
          <w:ins w:id="5" w:author="Other Author" w:date="2020-08-09T09:31:00Z"/>
          <w:sz w:val="28"/>
          <w:szCs w:val="28"/>
        </w:rPr>
      </w:pPr>
      <w:r>
        <w:rPr>
          <w:sz w:val="28"/>
          <w:szCs w:val="28"/>
        </w:rPr>
        <w:t xml:space="preserve">Grow plants </w:t>
      </w:r>
    </w:p>
    <w:p w:rsidR="0025379F" w:rsidRDefault="0025379F" w:rsidP="0025379F">
      <w:pPr>
        <w:ind w:left="720"/>
        <w:rPr>
          <w:del w:id="6" w:author="Other Author" w:date="2020-08-09T09:31:00Z"/>
          <w:sz w:val="28"/>
          <w:szCs w:val="28"/>
        </w:rPr>
      </w:pPr>
      <w:del w:id="7" w:author="Other Author" w:date="2020-08-09T09:31:00Z">
        <w:r>
          <w:rPr>
            <w:sz w:val="28"/>
            <w:szCs w:val="28"/>
          </w:rPr>
          <w:delText>The goal of the game is to grow plants.</w:delText>
        </w:r>
      </w:del>
    </w:p>
    <w:p w:rsidR="00413AE7" w:rsidRDefault="009308EA">
      <w:pPr>
        <w:rPr>
          <w:sz w:val="28"/>
          <w:szCs w:val="28"/>
        </w:rPr>
      </w:pPr>
      <w:r>
        <w:pict w14:anchorId="2DEA6D0B">
          <v:rect id="_x0000_i1027" style="width:0;height:1.5pt" o:hralign="center" o:hrstd="t" o:hr="t" fillcolor="#a0a0a0" stroked="f"/>
        </w:pict>
      </w:r>
    </w:p>
    <w:p w:rsidR="00413AE7" w:rsidRDefault="00413AE7">
      <w:pPr>
        <w:rPr>
          <w:sz w:val="28"/>
          <w:szCs w:val="28"/>
        </w:rPr>
      </w:pPr>
    </w:p>
    <w:p w:rsidR="00413AE7" w:rsidRDefault="00413AE7">
      <w:pPr>
        <w:rPr>
          <w:sz w:val="28"/>
          <w:szCs w:val="28"/>
        </w:rPr>
      </w:pPr>
    </w:p>
    <w:p w:rsidR="00413AE7" w:rsidRDefault="001C2B28">
      <w:pPr>
        <w:numPr>
          <w:ilvl w:val="0"/>
          <w:numId w:val="6"/>
        </w:numPr>
        <w:rPr>
          <w:sz w:val="28"/>
          <w:szCs w:val="28"/>
        </w:rPr>
        <w:pPrChange w:id="8" w:author="Other Author" w:date="2020-08-09T09:31:00Z">
          <w:pPr>
            <w:numPr>
              <w:numId w:val="2"/>
            </w:numPr>
            <w:ind w:left="720" w:hanging="360"/>
          </w:pPr>
        </w:pPrChange>
      </w:pPr>
      <w:r>
        <w:rPr>
          <w:sz w:val="28"/>
          <w:szCs w:val="28"/>
        </w:rPr>
        <w:t>Write a brief story of your game?</w:t>
      </w:r>
    </w:p>
    <w:p w:rsidR="0025379F" w:rsidRDefault="009308EA">
      <w:pPr>
        <w:ind w:left="720"/>
        <w:rPr>
          <w:sz w:val="28"/>
          <w:szCs w:val="28"/>
        </w:rPr>
        <w:pPrChange w:id="9" w:author="Other Author" w:date="2020-08-09T09:31:00Z">
          <w:pPr>
            <w:pStyle w:val="ListParagraph"/>
          </w:pPr>
        </w:pPrChange>
      </w:pPr>
      <w:r>
        <w:rPr>
          <w:sz w:val="28"/>
          <w:szCs w:val="28"/>
        </w:rPr>
        <w:t>You have been selected to do a job to plant trees and plants.</w:t>
      </w:r>
    </w:p>
    <w:p w:rsidR="0025379F" w:rsidRPr="0025379F" w:rsidRDefault="0025379F" w:rsidP="0025379F">
      <w:pPr>
        <w:ind w:left="360"/>
        <w:rPr>
          <w:del w:id="10" w:author="Other Author" w:date="2020-08-09T09:31:00Z"/>
          <w:sz w:val="28"/>
          <w:szCs w:val="28"/>
        </w:rPr>
      </w:pPr>
      <w:del w:id="11" w:author="Other Author" w:date="2020-08-09T09:31:00Z">
        <w:r w:rsidRPr="0025379F">
          <w:rPr>
            <w:sz w:val="28"/>
            <w:szCs w:val="28"/>
          </w:rPr>
          <w:delText>You have been given a job to plant a plant and u like the job and u grow 2 or 3 plants</w:delText>
        </w:r>
        <w:r>
          <w:rPr>
            <w:sz w:val="28"/>
            <w:szCs w:val="28"/>
          </w:rPr>
          <w:delText>. Also there is a social message at the very end.</w:delText>
        </w:r>
      </w:del>
    </w:p>
    <w:p w:rsidR="00413AE7" w:rsidRDefault="00413AE7">
      <w:pPr>
        <w:ind w:left="720"/>
        <w:rPr>
          <w:del w:id="12" w:author="Other Author" w:date="2020-08-09T09:31:00Z"/>
          <w:sz w:val="28"/>
          <w:szCs w:val="28"/>
        </w:rPr>
      </w:pPr>
    </w:p>
    <w:p w:rsidR="00413AE7" w:rsidRDefault="009308EA">
      <w:pPr>
        <w:rPr>
          <w:sz w:val="28"/>
          <w:szCs w:val="28"/>
        </w:rPr>
      </w:pPr>
      <w:r>
        <w:pict w14:anchorId="162BD838">
          <v:rect id="_x0000_i1028" style="width:0;height:1.5pt" o:hralign="center" o:hrstd="t" o:hr="t" fillcolor="#a0a0a0" stroked="f"/>
        </w:pict>
      </w:r>
    </w:p>
    <w:p w:rsidR="00413AE7" w:rsidRDefault="00413AE7">
      <w:pPr>
        <w:ind w:left="720"/>
        <w:rPr>
          <w:sz w:val="28"/>
          <w:szCs w:val="28"/>
        </w:rPr>
      </w:pPr>
    </w:p>
    <w:p w:rsidR="00413AE7" w:rsidRDefault="009308EA">
      <w:pPr>
        <w:rPr>
          <w:sz w:val="28"/>
          <w:szCs w:val="28"/>
        </w:rPr>
      </w:pPr>
      <w:r>
        <w:pict w14:anchorId="3A9357B9">
          <v:rect id="_x0000_i1029" style="width:0;height:1.5pt" o:hralign="center" o:hrstd="t" o:hr="t" fillcolor="#a0a0a0" stroked="f"/>
        </w:pict>
      </w:r>
    </w:p>
    <w:p w:rsidR="00413AE7" w:rsidRDefault="00413AE7">
      <w:pPr>
        <w:ind w:left="720"/>
        <w:rPr>
          <w:sz w:val="28"/>
          <w:szCs w:val="28"/>
        </w:rPr>
      </w:pPr>
    </w:p>
    <w:p w:rsidR="00413AE7" w:rsidRDefault="009308EA">
      <w:pPr>
        <w:rPr>
          <w:sz w:val="28"/>
          <w:szCs w:val="28"/>
        </w:rPr>
      </w:pPr>
      <w:r>
        <w:pict w14:anchorId="2015D74B">
          <v:rect id="_x0000_i1030" style="width:0;height:1.5pt" o:hralign="center" o:hrstd="t" o:hr="t" fillcolor="#a0a0a0" stroked="f"/>
        </w:pict>
      </w:r>
    </w:p>
    <w:p w:rsidR="00413AE7" w:rsidRDefault="00413AE7">
      <w:pPr>
        <w:ind w:left="720"/>
        <w:rPr>
          <w:sz w:val="28"/>
          <w:szCs w:val="28"/>
        </w:rPr>
      </w:pPr>
    </w:p>
    <w:p w:rsidR="00413AE7" w:rsidRDefault="001C2B28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413AE7" w:rsidRDefault="001C2B28">
      <w:pPr>
        <w:numPr>
          <w:ilvl w:val="0"/>
          <w:numId w:val="6"/>
        </w:numPr>
        <w:rPr>
          <w:sz w:val="28"/>
          <w:szCs w:val="28"/>
        </w:rPr>
        <w:pPrChange w:id="13" w:author="Other Author" w:date="2020-08-09T09:31:00Z">
          <w:pPr>
            <w:numPr>
              <w:numId w:val="2"/>
            </w:numPr>
            <w:ind w:left="720" w:hanging="360"/>
          </w:pPr>
        </w:pPrChange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413AE7" w:rsidRDefault="001C2B28">
      <w:pPr>
        <w:numPr>
          <w:ilvl w:val="0"/>
          <w:numId w:val="5"/>
        </w:numPr>
        <w:rPr>
          <w:sz w:val="24"/>
          <w:szCs w:val="24"/>
        </w:rPr>
        <w:pPrChange w:id="14" w:author="Other Author" w:date="2020-08-09T09:31:00Z">
          <w:pPr>
            <w:numPr>
              <w:numId w:val="1"/>
            </w:numPr>
            <w:ind w:left="1440" w:hanging="360"/>
          </w:pPr>
        </w:pPrChange>
      </w:pPr>
      <w:r>
        <w:rPr>
          <w:sz w:val="24"/>
          <w:szCs w:val="24"/>
        </w:rPr>
        <w:t>Playing characters are the ones which respond to the user based on the input from the user</w:t>
      </w:r>
    </w:p>
    <w:p w:rsidR="00413AE7" w:rsidRDefault="001C2B28">
      <w:pPr>
        <w:numPr>
          <w:ilvl w:val="0"/>
          <w:numId w:val="5"/>
        </w:numPr>
        <w:rPr>
          <w:sz w:val="24"/>
          <w:szCs w:val="24"/>
        </w:rPr>
        <w:pPrChange w:id="15" w:author="Other Author" w:date="2020-08-09T09:31:00Z">
          <w:pPr>
            <w:numPr>
              <w:numId w:val="1"/>
            </w:numPr>
            <w:ind w:left="1440" w:hanging="360"/>
          </w:pPr>
        </w:pPrChange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  <w:tblPrChange w:id="16" w:author="Other Author" w:date="2020-08-09T09:31:00Z">
          <w:tblPr>
            <w:tblStyle w:val="a"/>
            <w:tblW w:w="8640" w:type="dxa"/>
            <w:tblInd w:w="82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</w:tblPrChange>
      </w:tblPr>
      <w:tblGrid>
        <w:gridCol w:w="1260"/>
        <w:gridCol w:w="4500"/>
        <w:gridCol w:w="2880"/>
        <w:tblGridChange w:id="17">
          <w:tblGrid>
            <w:gridCol w:w="1260"/>
            <w:gridCol w:w="4500"/>
            <w:gridCol w:w="2880"/>
          </w:tblGrid>
        </w:tblGridChange>
      </w:tblGrid>
      <w:tr w:rsidR="00413A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8" w:author="Other Author" w:date="2020-08-09T09:31:00Z">
              <w:tcPr>
                <w:tcW w:w="12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1C2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9" w:author="Other Author" w:date="2020-08-09T09:31:00Z">
              <w:tcPr>
                <w:tcW w:w="45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1C2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0" w:author="Other Author" w:date="2020-08-09T09:31:00Z">
              <w:tcPr>
                <w:tcW w:w="28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1C2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413A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1" w:author="Other Author" w:date="2020-08-09T09:31:00Z">
              <w:tcPr>
                <w:tcW w:w="12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1C2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2" w:author="Other Author" w:date="2020-08-09T09:31:00Z">
              <w:tcPr>
                <w:tcW w:w="45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930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Gardener/player</w:t>
            </w:r>
            <w:del w:id="23" w:author="Other Author" w:date="2020-08-09T09:31:00Z">
              <w:r w:rsidR="0025379F">
                <w:rPr>
                  <w:sz w:val="28"/>
                  <w:szCs w:val="28"/>
                </w:rPr>
                <w:delText>player</w:delText>
              </w:r>
            </w:del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4" w:author="Other Author" w:date="2020-08-09T09:31:00Z">
              <w:tcPr>
                <w:tcW w:w="28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930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Grow plants</w:t>
            </w:r>
            <w:del w:id="25" w:author="Other Author" w:date="2020-08-09T09:31:00Z">
              <w:r w:rsidR="0025379F">
                <w:rPr>
                  <w:sz w:val="28"/>
                  <w:szCs w:val="28"/>
                </w:rPr>
                <w:delText>Plant trees, Get seeds of their choice.</w:delText>
              </w:r>
            </w:del>
          </w:p>
        </w:tc>
      </w:tr>
      <w:tr w:rsidR="00413A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6" w:author="Other Author" w:date="2020-08-09T09:31:00Z">
              <w:tcPr>
                <w:tcW w:w="12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1C2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7" w:author="Other Author" w:date="2020-08-09T09:31:00Z">
              <w:tcPr>
                <w:tcW w:w="45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253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del w:id="28" w:author="Other Author" w:date="2020-08-09T09:31:00Z">
              <w:r>
                <w:rPr>
                  <w:sz w:val="28"/>
                  <w:szCs w:val="28"/>
                </w:rPr>
                <w:delText>plant</w:delText>
              </w:r>
            </w:del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9" w:author="Other Author" w:date="2020-08-09T09:31:00Z">
              <w:tcPr>
                <w:tcW w:w="28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253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del w:id="30" w:author="Other Author" w:date="2020-08-09T09:31:00Z">
              <w:r>
                <w:rPr>
                  <w:sz w:val="28"/>
                  <w:szCs w:val="28"/>
                </w:rPr>
                <w:delText>Grow</w:delText>
              </w:r>
            </w:del>
          </w:p>
        </w:tc>
      </w:tr>
      <w:tr w:rsidR="00413A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31" w:author="Other Author" w:date="2020-08-09T09:31:00Z">
              <w:tcPr>
                <w:tcW w:w="12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1C2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32" w:author="Other Author" w:date="2020-08-09T09:31:00Z">
              <w:tcPr>
                <w:tcW w:w="45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253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del w:id="33" w:author="Other Author" w:date="2020-08-09T09:31:00Z">
              <w:r>
                <w:rPr>
                  <w:sz w:val="28"/>
                  <w:szCs w:val="28"/>
                </w:rPr>
                <w:delText>Water</w:delText>
              </w:r>
            </w:del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34" w:author="Other Author" w:date="2020-08-09T09:31:00Z">
              <w:tcPr>
                <w:tcW w:w="28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253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del w:id="35" w:author="Other Author" w:date="2020-08-09T09:31:00Z">
              <w:r>
                <w:rPr>
                  <w:sz w:val="28"/>
                  <w:szCs w:val="28"/>
                </w:rPr>
                <w:delText>Helps the plant to grow.</w:delText>
              </w:r>
            </w:del>
          </w:p>
        </w:tc>
      </w:tr>
      <w:tr w:rsidR="00413A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36" w:author="Other Author" w:date="2020-08-09T09:31:00Z">
              <w:tcPr>
                <w:tcW w:w="12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1C2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37" w:author="Other Author" w:date="2020-08-09T09:31:00Z">
              <w:tcPr>
                <w:tcW w:w="45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253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del w:id="38" w:author="Other Author" w:date="2020-08-09T09:31:00Z">
              <w:r>
                <w:rPr>
                  <w:sz w:val="28"/>
                  <w:szCs w:val="28"/>
                </w:rPr>
                <w:delText>manure</w:delText>
              </w:r>
            </w:del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39" w:author="Other Author" w:date="2020-08-09T09:31:00Z">
              <w:tcPr>
                <w:tcW w:w="28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253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del w:id="40" w:author="Other Author" w:date="2020-08-09T09:31:00Z">
              <w:r>
                <w:rPr>
                  <w:sz w:val="28"/>
                  <w:szCs w:val="28"/>
                </w:rPr>
                <w:delText>Helps the plant to grow a bit</w:delText>
              </w:r>
            </w:del>
          </w:p>
        </w:tc>
      </w:tr>
      <w:tr w:rsidR="00413A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41" w:author="Other Author" w:date="2020-08-09T09:31:00Z">
              <w:tcPr>
                <w:tcW w:w="12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1C2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42" w:author="Other Author" w:date="2020-08-09T09:31:00Z">
              <w:tcPr>
                <w:tcW w:w="45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253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del w:id="43" w:author="Other Author" w:date="2020-08-09T09:31:00Z">
              <w:r>
                <w:rPr>
                  <w:sz w:val="28"/>
                  <w:szCs w:val="28"/>
                </w:rPr>
                <w:delText>fertilisers</w:delText>
              </w:r>
            </w:del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44" w:author="Other Author" w:date="2020-08-09T09:31:00Z">
              <w:tcPr>
                <w:tcW w:w="28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253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del w:id="45" w:author="Other Author" w:date="2020-08-09T09:31:00Z">
              <w:r>
                <w:rPr>
                  <w:sz w:val="28"/>
                  <w:szCs w:val="28"/>
                </w:rPr>
                <w:delText>Helps the plant to grow</w:delText>
              </w:r>
            </w:del>
          </w:p>
        </w:tc>
      </w:tr>
      <w:tr w:rsidR="00413A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46" w:author="Other Author" w:date="2020-08-09T09:31:00Z">
              <w:tcPr>
                <w:tcW w:w="12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1C2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47" w:author="Other Author" w:date="2020-08-09T09:31:00Z">
              <w:tcPr>
                <w:tcW w:w="45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41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48" w:author="Other Author" w:date="2020-08-09T09:31:00Z">
              <w:tcPr>
                <w:tcW w:w="28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41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13A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49" w:author="Other Author" w:date="2020-08-09T09:31:00Z">
              <w:tcPr>
                <w:tcW w:w="12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1C2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50" w:author="Other Author" w:date="2020-08-09T09:31:00Z">
              <w:tcPr>
                <w:tcW w:w="45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41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51" w:author="Other Author" w:date="2020-08-09T09:31:00Z">
              <w:tcPr>
                <w:tcW w:w="28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41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13A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52" w:author="Other Author" w:date="2020-08-09T09:31:00Z">
              <w:tcPr>
                <w:tcW w:w="12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1C2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53" w:author="Other Author" w:date="2020-08-09T09:31:00Z">
              <w:tcPr>
                <w:tcW w:w="45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41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54" w:author="Other Author" w:date="2020-08-09T09:31:00Z">
              <w:tcPr>
                <w:tcW w:w="28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41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413AE7" w:rsidRDefault="001C2B28">
      <w:pPr>
        <w:numPr>
          <w:ilvl w:val="0"/>
          <w:numId w:val="6"/>
        </w:numPr>
        <w:rPr>
          <w:sz w:val="28"/>
          <w:szCs w:val="28"/>
        </w:rPr>
        <w:pPrChange w:id="55" w:author="Other Author" w:date="2020-08-09T09:31:00Z">
          <w:pPr>
            <w:numPr>
              <w:numId w:val="2"/>
            </w:numPr>
            <w:ind w:left="720" w:hanging="360"/>
          </w:pPr>
        </w:pPrChange>
      </w:pPr>
      <w:r>
        <w:br w:type="page"/>
      </w:r>
    </w:p>
    <w:p w:rsidR="00413AE7" w:rsidRDefault="001C2B28">
      <w:pPr>
        <w:numPr>
          <w:ilvl w:val="0"/>
          <w:numId w:val="6"/>
        </w:numPr>
        <w:rPr>
          <w:sz w:val="28"/>
          <w:szCs w:val="28"/>
        </w:rPr>
        <w:pPrChange w:id="56" w:author="Other Author" w:date="2020-08-09T09:31:00Z">
          <w:pPr>
            <w:numPr>
              <w:numId w:val="2"/>
            </w:numPr>
            <w:ind w:left="720" w:hanging="360"/>
          </w:pPr>
        </w:pPrChange>
      </w:pPr>
      <w:r>
        <w:rPr>
          <w:sz w:val="28"/>
          <w:szCs w:val="28"/>
        </w:rPr>
        <w:lastRenderedPageBreak/>
        <w:t>Which are the Non Playing Characters of this game?</w:t>
      </w:r>
    </w:p>
    <w:p w:rsidR="00413AE7" w:rsidRDefault="001C2B28">
      <w:pPr>
        <w:numPr>
          <w:ilvl w:val="0"/>
          <w:numId w:val="7"/>
        </w:numPr>
        <w:rPr>
          <w:sz w:val="24"/>
          <w:szCs w:val="24"/>
        </w:rPr>
        <w:pPrChange w:id="57" w:author="Other Author" w:date="2020-08-09T09:31:00Z">
          <w:pPr>
            <w:numPr>
              <w:numId w:val="3"/>
            </w:numPr>
            <w:ind w:left="1440" w:hanging="360"/>
          </w:pPr>
        </w:pPrChange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:rsidR="00413AE7" w:rsidRDefault="001C2B28">
      <w:pPr>
        <w:numPr>
          <w:ilvl w:val="0"/>
          <w:numId w:val="7"/>
        </w:numPr>
        <w:pPrChange w:id="58" w:author="Other Author" w:date="2020-08-09T09:31:00Z">
          <w:pPr>
            <w:numPr>
              <w:numId w:val="3"/>
            </w:numPr>
            <w:ind w:left="1440" w:hanging="360"/>
          </w:pPr>
        </w:pPrChange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  <w:tblPrChange w:id="59" w:author="Other Author" w:date="2020-08-09T09:31:00Z">
          <w:tblPr>
            <w:tblStyle w:val="a0"/>
            <w:tblW w:w="8640" w:type="dxa"/>
            <w:tblInd w:w="82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</w:tblPrChange>
      </w:tblPr>
      <w:tblGrid>
        <w:gridCol w:w="1260"/>
        <w:gridCol w:w="4500"/>
        <w:gridCol w:w="2880"/>
        <w:tblGridChange w:id="60">
          <w:tblGrid>
            <w:gridCol w:w="1260"/>
            <w:gridCol w:w="4500"/>
            <w:gridCol w:w="2880"/>
          </w:tblGrid>
        </w:tblGridChange>
      </w:tblGrid>
      <w:tr w:rsidR="00413A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61" w:author="Other Author" w:date="2020-08-09T09:31:00Z">
              <w:tcPr>
                <w:tcW w:w="12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1C2B2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62" w:author="Other Author" w:date="2020-08-09T09:31:00Z">
              <w:tcPr>
                <w:tcW w:w="45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1C2B2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63" w:author="Other Author" w:date="2020-08-09T09:31:00Z">
              <w:tcPr>
                <w:tcW w:w="28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1C2B2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413A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64" w:author="Other Author" w:date="2020-08-09T09:31:00Z">
              <w:tcPr>
                <w:tcW w:w="12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1C2B2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65" w:author="Other Author" w:date="2020-08-09T09:31:00Z">
              <w:tcPr>
                <w:tcW w:w="45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9308EA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Fertilisers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del w:id="66" w:author="Other Author" w:date="2020-08-09T09:31:00Z">
              <w:r w:rsidR="0025379F">
                <w:rPr>
                  <w:sz w:val="28"/>
                  <w:szCs w:val="28"/>
                </w:rPr>
                <w:delText>computer</w:delText>
              </w:r>
            </w:del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67" w:author="Other Author" w:date="2020-08-09T09:31:00Z">
              <w:tcPr>
                <w:tcW w:w="28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9308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Helps to grow plants</w:t>
            </w:r>
            <w:del w:id="68" w:author="Other Author" w:date="2020-08-09T09:31:00Z">
              <w:r w:rsidR="0025379F">
                <w:rPr>
                  <w:sz w:val="28"/>
                  <w:szCs w:val="28"/>
                </w:rPr>
                <w:delText>everything</w:delText>
              </w:r>
            </w:del>
          </w:p>
        </w:tc>
      </w:tr>
      <w:tr w:rsidR="00413A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69" w:author="Other Author" w:date="2020-08-09T09:31:00Z">
              <w:tcPr>
                <w:tcW w:w="12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1C2B2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70" w:author="Other Author" w:date="2020-08-09T09:31:00Z">
              <w:tcPr>
                <w:tcW w:w="45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9308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manure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71" w:author="Other Author" w:date="2020-08-09T09:31:00Z">
              <w:tcPr>
                <w:tcW w:w="28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9308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Helps to grow plants</w:t>
            </w:r>
            <w:r>
              <w:rPr>
                <w:sz w:val="28"/>
                <w:szCs w:val="28"/>
              </w:rPr>
              <w:t xml:space="preserve"> a bit</w:t>
            </w:r>
          </w:p>
        </w:tc>
      </w:tr>
      <w:tr w:rsidR="00413A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72" w:author="Other Author" w:date="2020-08-09T09:31:00Z">
              <w:tcPr>
                <w:tcW w:w="12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1C2B2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73" w:author="Other Author" w:date="2020-08-09T09:31:00Z">
              <w:tcPr>
                <w:tcW w:w="45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9308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74" w:author="Other Author" w:date="2020-08-09T09:31:00Z">
              <w:tcPr>
                <w:tcW w:w="28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9308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Helps to grow plants</w:t>
            </w:r>
          </w:p>
        </w:tc>
      </w:tr>
      <w:tr w:rsidR="00413A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75" w:author="Other Author" w:date="2020-08-09T09:31:00Z">
              <w:tcPr>
                <w:tcW w:w="12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1C2B2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76" w:author="Other Author" w:date="2020-08-09T09:31:00Z">
              <w:tcPr>
                <w:tcW w:w="45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413AE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77" w:author="Other Author" w:date="2020-08-09T09:31:00Z">
              <w:tcPr>
                <w:tcW w:w="28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413AE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13A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78" w:author="Other Author" w:date="2020-08-09T09:31:00Z">
              <w:tcPr>
                <w:tcW w:w="12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1C2B2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79" w:author="Other Author" w:date="2020-08-09T09:31:00Z">
              <w:tcPr>
                <w:tcW w:w="45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413AE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80" w:author="Other Author" w:date="2020-08-09T09:31:00Z">
              <w:tcPr>
                <w:tcW w:w="28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413AE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13A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81" w:author="Other Author" w:date="2020-08-09T09:31:00Z">
              <w:tcPr>
                <w:tcW w:w="12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1C2B2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82" w:author="Other Author" w:date="2020-08-09T09:31:00Z">
              <w:tcPr>
                <w:tcW w:w="45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413AE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83" w:author="Other Author" w:date="2020-08-09T09:31:00Z">
              <w:tcPr>
                <w:tcW w:w="28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413AE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13A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84" w:author="Other Author" w:date="2020-08-09T09:31:00Z">
              <w:tcPr>
                <w:tcW w:w="12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1C2B2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85" w:author="Other Author" w:date="2020-08-09T09:31:00Z">
              <w:tcPr>
                <w:tcW w:w="45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413AE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86" w:author="Other Author" w:date="2020-08-09T09:31:00Z">
              <w:tcPr>
                <w:tcW w:w="28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413AE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13A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87" w:author="Other Author" w:date="2020-08-09T09:31:00Z">
              <w:tcPr>
                <w:tcW w:w="12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1C2B2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88" w:author="Other Author" w:date="2020-08-09T09:31:00Z">
              <w:tcPr>
                <w:tcW w:w="45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413AE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89" w:author="Other Author" w:date="2020-08-09T09:31:00Z">
              <w:tcPr>
                <w:tcW w:w="28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413AE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413AE7" w:rsidRDefault="00413AE7">
      <w:pPr>
        <w:rPr>
          <w:sz w:val="28"/>
          <w:szCs w:val="28"/>
        </w:rPr>
      </w:pPr>
    </w:p>
    <w:p w:rsidR="00413AE7" w:rsidRDefault="00413AE7">
      <w:pPr>
        <w:ind w:left="720"/>
        <w:rPr>
          <w:sz w:val="28"/>
          <w:szCs w:val="28"/>
        </w:rPr>
      </w:pPr>
    </w:p>
    <w:p w:rsidR="00413AE7" w:rsidRDefault="00413AE7">
      <w:pPr>
        <w:ind w:left="720"/>
        <w:rPr>
          <w:sz w:val="28"/>
          <w:szCs w:val="28"/>
        </w:rPr>
      </w:pPr>
    </w:p>
    <w:p w:rsidR="00413AE7" w:rsidRDefault="001C2B28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413AE7" w:rsidRDefault="001C2B28">
      <w:pPr>
        <w:numPr>
          <w:ilvl w:val="0"/>
          <w:numId w:val="8"/>
        </w:numPr>
        <w:rPr>
          <w:sz w:val="24"/>
          <w:szCs w:val="24"/>
        </w:rPr>
        <w:pPrChange w:id="90" w:author="Other Author" w:date="2020-08-09T09:31:00Z">
          <w:pPr>
            <w:numPr>
              <w:numId w:val="4"/>
            </w:numPr>
            <w:ind w:left="720" w:hanging="360"/>
          </w:pPr>
        </w:pPrChange>
      </w:pPr>
      <w:r>
        <w:rPr>
          <w:sz w:val="24"/>
          <w:szCs w:val="24"/>
        </w:rPr>
        <w:t xml:space="preserve">Draw the game either on your computer or on paper, </w:t>
      </w:r>
    </w:p>
    <w:p w:rsidR="00413AE7" w:rsidRDefault="001C2B28">
      <w:pPr>
        <w:numPr>
          <w:ilvl w:val="0"/>
          <w:numId w:val="8"/>
        </w:numPr>
        <w:pPrChange w:id="91" w:author="Other Author" w:date="2020-08-09T09:31:00Z">
          <w:pPr>
            <w:numPr>
              <w:numId w:val="4"/>
            </w:numPr>
            <w:ind w:left="720" w:hanging="360"/>
          </w:pPr>
        </w:pPrChange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413AE7" w:rsidRDefault="009308E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Yes</w:t>
      </w:r>
      <w:proofErr w:type="gramEnd"/>
      <w:r>
        <w:rPr>
          <w:sz w:val="28"/>
          <w:szCs w:val="28"/>
        </w:rPr>
        <w:t xml:space="preserve"> I am going to do that also the player will get a choice of choosing the plant of their </w:t>
      </w:r>
      <w:proofErr w:type="spellStart"/>
      <w:r>
        <w:rPr>
          <w:sz w:val="28"/>
          <w:szCs w:val="28"/>
        </w:rPr>
        <w:t>choise</w:t>
      </w:r>
      <w:proofErr w:type="spellEnd"/>
      <w:r>
        <w:rPr>
          <w:sz w:val="28"/>
          <w:szCs w:val="28"/>
        </w:rPr>
        <w:t>.</w:t>
      </w:r>
    </w:p>
    <w:p w:rsidR="00413AE7" w:rsidRDefault="009308EA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413AE7" w:rsidRDefault="009308EA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413AE7" w:rsidRDefault="009308EA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413AE7" w:rsidRDefault="009308EA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413AE7" w:rsidRDefault="00413AE7">
      <w:pPr>
        <w:rPr>
          <w:sz w:val="28"/>
          <w:szCs w:val="28"/>
        </w:rPr>
      </w:pPr>
    </w:p>
    <w:p w:rsidR="009308EA" w:rsidRDefault="001C2B28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  <w:r w:rsidR="009308EA">
        <w:rPr>
          <w:sz w:val="28"/>
          <w:szCs w:val="28"/>
        </w:rPr>
        <w:t>The player can grow multiple plants</w:t>
      </w:r>
      <w:bookmarkStart w:id="92" w:name="_GoBack"/>
      <w:bookmarkEnd w:id="92"/>
    </w:p>
    <w:p w:rsidR="0025379F" w:rsidRDefault="0025379F">
      <w:pPr>
        <w:rPr>
          <w:del w:id="93" w:author="Other Author" w:date="2020-08-09T09:31:00Z"/>
          <w:sz w:val="28"/>
          <w:szCs w:val="28"/>
        </w:rPr>
      </w:pPr>
      <w:del w:id="94" w:author="Other Author" w:date="2020-08-09T09:31:00Z">
        <w:r>
          <w:rPr>
            <w:sz w:val="28"/>
            <w:szCs w:val="28"/>
          </w:rPr>
          <w:lastRenderedPageBreak/>
          <w:delText>It has a good social message at the very end so grow plants to read the secret social message.</w:delText>
        </w:r>
      </w:del>
    </w:p>
    <w:p w:rsidR="00413AE7" w:rsidRDefault="009308EA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413AE7" w:rsidRDefault="00413AE7">
      <w:pPr>
        <w:rPr>
          <w:sz w:val="28"/>
          <w:szCs w:val="28"/>
        </w:rPr>
      </w:pPr>
    </w:p>
    <w:p w:rsidR="00413AE7" w:rsidRDefault="00413AE7">
      <w:pPr>
        <w:rPr>
          <w:sz w:val="28"/>
          <w:szCs w:val="28"/>
        </w:rPr>
      </w:pPr>
    </w:p>
    <w:p w:rsidR="00413AE7" w:rsidRDefault="00413AE7">
      <w:pPr>
        <w:ind w:left="720"/>
        <w:rPr>
          <w:sz w:val="28"/>
          <w:szCs w:val="28"/>
        </w:rPr>
      </w:pPr>
    </w:p>
    <w:sectPr w:rsidR="00413A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47070"/>
    <w:multiLevelType w:val="multilevel"/>
    <w:tmpl w:val="B40A6F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BD71AA3"/>
    <w:multiLevelType w:val="multilevel"/>
    <w:tmpl w:val="32A091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EFD6472"/>
    <w:multiLevelType w:val="multilevel"/>
    <w:tmpl w:val="644C4C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3538F7"/>
    <w:multiLevelType w:val="multilevel"/>
    <w:tmpl w:val="3D4E23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6D943E6"/>
    <w:multiLevelType w:val="multilevel"/>
    <w:tmpl w:val="2716CC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5394232"/>
    <w:multiLevelType w:val="multilevel"/>
    <w:tmpl w:val="6EB0B1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84174F0"/>
    <w:multiLevelType w:val="multilevel"/>
    <w:tmpl w:val="C5420C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DE47313"/>
    <w:multiLevelType w:val="multilevel"/>
    <w:tmpl w:val="CF2202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AE7"/>
    <w:rsid w:val="000E315A"/>
    <w:rsid w:val="001C2B28"/>
    <w:rsid w:val="0025379F"/>
    <w:rsid w:val="00372E2C"/>
    <w:rsid w:val="00413AE7"/>
    <w:rsid w:val="009308EA"/>
    <w:rsid w:val="00B20B93"/>
    <w:rsid w:val="00B5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EB32F"/>
  <w15:docId w15:val="{605E5799-8EA2-4652-B086-4E74E8B1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5379F"/>
    <w:pPr>
      <w:ind w:left="720"/>
      <w:contextualSpacing/>
    </w:pPr>
  </w:style>
  <w:style w:type="paragraph" w:styleId="Revision">
    <w:name w:val="Revision"/>
    <w:hidden/>
    <w:uiPriority w:val="99"/>
    <w:semiHidden/>
    <w:rsid w:val="0025379F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379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7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2020-08-10T09:30:00Z</dcterms:created>
  <dcterms:modified xsi:type="dcterms:W3CDTF">2020-08-10T09:36:00Z</dcterms:modified>
</cp:coreProperties>
</file>